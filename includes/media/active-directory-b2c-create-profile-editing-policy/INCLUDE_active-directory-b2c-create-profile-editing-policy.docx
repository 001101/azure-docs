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B7327" w14:textId="77777777" w:rsidR="003E2264" w:rsidRPr="003E2264" w:rsidRDefault="003E2264" w:rsidP="003E226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E2264">
        <w:rPr>
          <w:rFonts w:ascii="Segoe UI" w:eastAsia="Times New Roman" w:hAnsi="Segoe UI" w:cs="Segoe UI"/>
          <w:color w:val="000000"/>
          <w:sz w:val="21"/>
          <w:szCs w:val="21"/>
        </w:rPr>
        <w:t>If you want to enable profile editing on your application, you use a </w:t>
      </w:r>
      <w:r w:rsidRPr="003E2264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profile editing</w:t>
      </w:r>
      <w:r w:rsidRPr="003E2264">
        <w:rPr>
          <w:rFonts w:ascii="Segoe UI" w:eastAsia="Times New Roman" w:hAnsi="Segoe UI" w:cs="Segoe UI"/>
          <w:color w:val="000000"/>
          <w:sz w:val="21"/>
          <w:szCs w:val="21"/>
        </w:rPr>
        <w:t> policy. This policy describes the experiences that customers will go through during profile editing and the contents of tokens that the application will receive on successful completion.</w:t>
      </w:r>
    </w:p>
    <w:p w14:paraId="43BD76C2" w14:textId="77777777" w:rsidR="003E2264" w:rsidRPr="003E2264" w:rsidRDefault="003E2264" w:rsidP="003E226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E2264">
        <w:rPr>
          <w:rFonts w:ascii="Segoe UI" w:eastAsia="Times New Roman" w:hAnsi="Segoe UI" w:cs="Segoe UI"/>
          <w:color w:val="000000"/>
          <w:sz w:val="21"/>
          <w:szCs w:val="21"/>
        </w:rPr>
        <w:t>[!INCLUDE </w:t>
      </w:r>
      <w:hyperlink r:id="rId4" w:tooltip="vscode-resource:/c:/Users/mimart/azure-docs-pr/includes/active-directory-b2c-portal-navigate-b2c-service.md" w:history="1">
        <w:r w:rsidRPr="003E2264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active-directory-b2c-portal-navigate-b2c-service</w:t>
        </w:r>
      </w:hyperlink>
      <w:r w:rsidRPr="003E2264">
        <w:rPr>
          <w:rFonts w:ascii="Segoe UI" w:eastAsia="Times New Roman" w:hAnsi="Segoe UI" w:cs="Segoe UI"/>
          <w:color w:val="000000"/>
          <w:sz w:val="21"/>
          <w:szCs w:val="21"/>
        </w:rPr>
        <w:t>]</w:t>
      </w:r>
    </w:p>
    <w:p w14:paraId="5681D747" w14:textId="14EEF27D" w:rsidR="003E2264" w:rsidRPr="003E2264" w:rsidRDefault="003E2264" w:rsidP="003E226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del w:id="0" w:author="Michele Martin" w:date="2018-11-09T11:22:00Z">
        <w:r w:rsidRPr="003E2264" w:rsidDel="006817C9">
          <w:rPr>
            <w:rFonts w:ascii="Segoe UI" w:eastAsia="Times New Roman" w:hAnsi="Segoe UI" w:cs="Segoe UI"/>
            <w:color w:val="000000"/>
            <w:sz w:val="21"/>
            <w:szCs w:val="21"/>
          </w:rPr>
          <w:delText>In the policies section of settings</w:delText>
        </w:r>
      </w:del>
      <w:ins w:id="1" w:author="Michele Martin" w:date="2018-11-09T11:22:00Z">
        <w:r w:rsidR="006817C9">
          <w:rPr>
            <w:rFonts w:ascii="Segoe UI" w:eastAsia="Times New Roman" w:hAnsi="Segoe UI" w:cs="Segoe UI"/>
            <w:color w:val="000000"/>
            <w:sz w:val="21"/>
            <w:szCs w:val="21"/>
          </w:rPr>
          <w:t xml:space="preserve">Under </w:t>
        </w:r>
        <w:r w:rsidR="006817C9">
          <w:rPr>
            <w:rFonts w:ascii="Segoe UI" w:eastAsia="Times New Roman" w:hAnsi="Segoe UI" w:cs="Segoe UI"/>
            <w:b/>
            <w:color w:val="000000"/>
            <w:sz w:val="21"/>
            <w:szCs w:val="21"/>
          </w:rPr>
          <w:t>Manage</w:t>
        </w:r>
      </w:ins>
      <w:r w:rsidRPr="003E2264">
        <w:rPr>
          <w:rFonts w:ascii="Segoe UI" w:eastAsia="Times New Roman" w:hAnsi="Segoe UI" w:cs="Segoe UI"/>
          <w:color w:val="000000"/>
          <w:sz w:val="21"/>
          <w:szCs w:val="21"/>
        </w:rPr>
        <w:t>, select </w:t>
      </w:r>
      <w:del w:id="2" w:author="Michele Martin" w:date="2018-11-09T11:22:00Z">
        <w:r w:rsidRPr="003E2264" w:rsidDel="006817C9">
          <w:rPr>
            <w:rFonts w:ascii="Segoe UI" w:eastAsia="Times New Roman" w:hAnsi="Segoe UI" w:cs="Segoe UI"/>
            <w:b/>
            <w:bCs/>
            <w:color w:val="000000"/>
            <w:sz w:val="21"/>
            <w:szCs w:val="21"/>
          </w:rPr>
          <w:delText>Profile editing policies</w:delText>
        </w:r>
      </w:del>
      <w:ins w:id="3" w:author="Michele Martin" w:date="2018-11-09T11:22:00Z">
        <w:r w:rsidR="006817C9">
          <w:rPr>
            <w:rFonts w:ascii="Segoe UI" w:eastAsia="Times New Roman" w:hAnsi="Segoe UI" w:cs="Segoe UI"/>
            <w:b/>
            <w:bCs/>
            <w:color w:val="000000"/>
            <w:sz w:val="21"/>
            <w:szCs w:val="21"/>
          </w:rPr>
          <w:t>User flows</w:t>
        </w:r>
      </w:ins>
      <w:r w:rsidRPr="003E2264">
        <w:rPr>
          <w:rFonts w:ascii="Segoe UI" w:eastAsia="Times New Roman" w:hAnsi="Segoe UI" w:cs="Segoe UI"/>
          <w:color w:val="000000"/>
          <w:sz w:val="21"/>
          <w:szCs w:val="21"/>
        </w:rPr>
        <w:t> and click </w:t>
      </w:r>
      <w:r w:rsidRPr="003E2264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+ </w:t>
      </w:r>
      <w:del w:id="4" w:author="Michele Martin" w:date="2018-11-09T11:22:00Z">
        <w:r w:rsidRPr="003E2264" w:rsidDel="006817C9">
          <w:rPr>
            <w:rFonts w:ascii="Segoe UI" w:eastAsia="Times New Roman" w:hAnsi="Segoe UI" w:cs="Segoe UI"/>
            <w:b/>
            <w:bCs/>
            <w:color w:val="000000"/>
            <w:sz w:val="21"/>
            <w:szCs w:val="21"/>
          </w:rPr>
          <w:delText>Add</w:delText>
        </w:r>
      </w:del>
      <w:ins w:id="5" w:author="Michele Martin" w:date="2018-11-09T11:22:00Z">
        <w:r w:rsidR="006817C9">
          <w:rPr>
            <w:rFonts w:ascii="Segoe UI" w:eastAsia="Times New Roman" w:hAnsi="Segoe UI" w:cs="Segoe UI"/>
            <w:b/>
            <w:bCs/>
            <w:color w:val="000000"/>
            <w:sz w:val="21"/>
            <w:szCs w:val="21"/>
          </w:rPr>
          <w:t>New user flow</w:t>
        </w:r>
      </w:ins>
      <w:r w:rsidRPr="003E2264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14:paraId="4E2CA0B9" w14:textId="28DA27A7" w:rsidR="003E2264" w:rsidRDefault="00C83862" w:rsidP="003E2264">
      <w:pPr>
        <w:spacing w:before="100" w:beforeAutospacing="1" w:after="100" w:afterAutospacing="1" w:line="240" w:lineRule="auto"/>
        <w:rPr>
          <w:ins w:id="6" w:author="Michele Martin" w:date="2018-11-09T12:19:00Z"/>
          <w:rFonts w:ascii="Segoe UI" w:eastAsia="Times New Roman" w:hAnsi="Segoe UI" w:cs="Segoe UI"/>
          <w:color w:val="000000"/>
          <w:sz w:val="21"/>
          <w:szCs w:val="21"/>
        </w:rPr>
      </w:pPr>
      <w:del w:id="7" w:author="Michele Martin" w:date="2018-11-09T12:19:00Z">
        <w:r w:rsidDel="00AA0A58">
          <w:rPr>
            <w:noProof/>
          </w:rPr>
          <w:drawing>
            <wp:inline distT="0" distB="0" distL="0" distR="0" wp14:anchorId="728EA5D5" wp14:editId="3D560A69">
              <wp:extent cx="9372600" cy="5886450"/>
              <wp:effectExtent l="0" t="0" r="0" b="0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372600" cy="58864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542FEC69" w14:textId="22ACF12E" w:rsidR="00AA0A58" w:rsidRDefault="00AA0A58" w:rsidP="003E2264">
      <w:pPr>
        <w:spacing w:before="100" w:beforeAutospacing="1" w:after="100" w:afterAutospacing="1" w:line="240" w:lineRule="auto"/>
        <w:rPr>
          <w:ins w:id="8" w:author="Michele Martin" w:date="2018-11-09T12:20:00Z"/>
          <w:rFonts w:ascii="Segoe UI" w:eastAsia="Times New Roman" w:hAnsi="Segoe UI" w:cs="Segoe UI"/>
          <w:color w:val="000000"/>
          <w:sz w:val="21"/>
          <w:szCs w:val="21"/>
        </w:rPr>
      </w:pPr>
      <w:ins w:id="9" w:author="Michele Martin" w:date="2018-11-09T12:20:00Z">
        <w:r>
          <w:rPr>
            <w:rFonts w:ascii="Segoe UI" w:eastAsia="Times New Roman" w:hAnsi="Segoe UI" w:cs="Segoe UI"/>
            <w:noProof/>
            <w:color w:val="000000"/>
            <w:sz w:val="21"/>
            <w:szCs w:val="21"/>
          </w:rPr>
          <w:drawing>
            <wp:inline distT="0" distB="0" distL="0" distR="0" wp14:anchorId="0CDF9E30" wp14:editId="29912B29">
              <wp:extent cx="6876190" cy="4304762"/>
              <wp:effectExtent l="0" t="0" r="1270" b="635"/>
              <wp:docPr id="10" name="Pictur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" name="add-b2c-new-user-flow.png"/>
                      <pic:cNvPicPr/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76190" cy="430476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FAD46AE" w14:textId="5D061234" w:rsidR="00564408" w:rsidRPr="003E2264" w:rsidRDefault="006E4445" w:rsidP="003E226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ins w:id="10" w:author="Michele Martin" w:date="2018-11-13T10:45:00Z">
        <w:r>
          <w:rPr>
            <w:rFonts w:ascii="Segoe UI" w:eastAsia="Times New Roman" w:hAnsi="Segoe UI" w:cs="Segoe UI"/>
            <w:color w:val="000000"/>
            <w:sz w:val="21"/>
            <w:szCs w:val="21"/>
          </w:rPr>
          <w:t>On the</w:t>
        </w:r>
      </w:ins>
      <w:ins w:id="11" w:author="Michele Martin" w:date="2018-11-09T12:21:00Z">
        <w:r w:rsidR="006C377D">
          <w:rPr>
            <w:rFonts w:ascii="Segoe UI" w:eastAsia="Times New Roman" w:hAnsi="Segoe UI" w:cs="Segoe UI"/>
            <w:color w:val="000000"/>
            <w:sz w:val="21"/>
            <w:szCs w:val="21"/>
          </w:rPr>
          <w:t xml:space="preserve"> </w:t>
        </w:r>
        <w:r w:rsidR="002D79FF" w:rsidRPr="002D79FF">
          <w:rPr>
            <w:rFonts w:ascii="Segoe UI" w:eastAsia="Times New Roman" w:hAnsi="Segoe UI" w:cs="Segoe UI"/>
            <w:b/>
            <w:color w:val="000000"/>
            <w:sz w:val="21"/>
            <w:szCs w:val="21"/>
            <w:rPrChange w:id="12" w:author="Michele Martin" w:date="2018-11-09T12:21:00Z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rPrChange>
          </w:rPr>
          <w:t>Recommended</w:t>
        </w:r>
      </w:ins>
      <w:ins w:id="13" w:author="Michele Martin" w:date="2018-11-13T10:45:00Z">
        <w:r>
          <w:rPr>
            <w:rFonts w:ascii="Segoe UI" w:eastAsia="Times New Roman" w:hAnsi="Segoe UI" w:cs="Segoe UI"/>
            <w:color w:val="000000"/>
            <w:sz w:val="21"/>
            <w:szCs w:val="21"/>
          </w:rPr>
          <w:t xml:space="preserve"> tab, </w:t>
        </w:r>
      </w:ins>
      <w:bookmarkStart w:id="14" w:name="_GoBack"/>
      <w:bookmarkEnd w:id="14"/>
      <w:ins w:id="15" w:author="Michele Martin" w:date="2018-11-09T12:21:00Z">
        <w:r w:rsidR="006C377D">
          <w:rPr>
            <w:rFonts w:ascii="Segoe UI" w:eastAsia="Times New Roman" w:hAnsi="Segoe UI" w:cs="Segoe UI"/>
            <w:color w:val="000000"/>
            <w:sz w:val="21"/>
            <w:szCs w:val="21"/>
          </w:rPr>
          <w:t xml:space="preserve">select </w:t>
        </w:r>
        <w:r w:rsidR="002D79FF" w:rsidRPr="002D79FF">
          <w:rPr>
            <w:rFonts w:ascii="Segoe UI" w:eastAsia="Times New Roman" w:hAnsi="Segoe UI" w:cs="Segoe UI"/>
            <w:b/>
            <w:color w:val="000000"/>
            <w:sz w:val="21"/>
            <w:szCs w:val="21"/>
            <w:rPrChange w:id="16" w:author="Michele Martin" w:date="2018-11-09T12:21:00Z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rPrChange>
          </w:rPr>
          <w:t>Profile editing</w:t>
        </w:r>
        <w:r w:rsidR="002D79FF">
          <w:rPr>
            <w:rFonts w:ascii="Segoe UI" w:eastAsia="Times New Roman" w:hAnsi="Segoe UI" w:cs="Segoe UI"/>
            <w:color w:val="000000"/>
            <w:sz w:val="21"/>
            <w:szCs w:val="21"/>
          </w:rPr>
          <w:t>.</w:t>
        </w:r>
      </w:ins>
    </w:p>
    <w:p w14:paraId="211EC28F" w14:textId="77777777" w:rsidR="003E2264" w:rsidRPr="003E2264" w:rsidRDefault="003E2264" w:rsidP="003E226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E2264">
        <w:rPr>
          <w:rFonts w:ascii="Segoe UI" w:eastAsia="Times New Roman" w:hAnsi="Segoe UI" w:cs="Segoe UI"/>
          <w:color w:val="000000"/>
          <w:sz w:val="21"/>
          <w:szCs w:val="21"/>
        </w:rPr>
        <w:t>Enter a policy </w:t>
      </w:r>
      <w:r w:rsidRPr="003E2264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Name</w:t>
      </w:r>
      <w:r w:rsidRPr="003E2264">
        <w:rPr>
          <w:rFonts w:ascii="Segoe UI" w:eastAsia="Times New Roman" w:hAnsi="Segoe UI" w:cs="Segoe UI"/>
          <w:color w:val="000000"/>
          <w:sz w:val="21"/>
          <w:szCs w:val="21"/>
        </w:rPr>
        <w:t> for your application to reference. For example, enter </w:t>
      </w:r>
      <w:proofErr w:type="spellStart"/>
      <w:r w:rsidRPr="003E2264">
        <w:rPr>
          <w:rFonts w:ascii="Consolas" w:eastAsia="Times New Roman" w:hAnsi="Consolas" w:cs="Courier New"/>
          <w:color w:val="000000"/>
          <w:sz w:val="21"/>
          <w:szCs w:val="21"/>
        </w:rPr>
        <w:t>SiPe</w:t>
      </w:r>
      <w:proofErr w:type="spellEnd"/>
      <w:r w:rsidRPr="003E2264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14:paraId="341AAA43" w14:textId="2F87C056" w:rsidR="003E2264" w:rsidRPr="003E2264" w:rsidRDefault="003E2264" w:rsidP="003E226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del w:id="17" w:author="Michele Martin" w:date="2018-11-09T12:22:00Z">
        <w:r w:rsidRPr="003E2264" w:rsidDel="007524AE">
          <w:rPr>
            <w:rFonts w:ascii="Segoe UI" w:eastAsia="Times New Roman" w:hAnsi="Segoe UI" w:cs="Segoe UI"/>
            <w:color w:val="000000"/>
            <w:sz w:val="21"/>
            <w:szCs w:val="21"/>
          </w:rPr>
          <w:delText>Select </w:delText>
        </w:r>
      </w:del>
      <w:ins w:id="18" w:author="Michele Martin" w:date="2018-11-09T12:22:00Z">
        <w:r w:rsidR="007524AE">
          <w:rPr>
            <w:rFonts w:ascii="Segoe UI" w:eastAsia="Times New Roman" w:hAnsi="Segoe UI" w:cs="Segoe UI"/>
            <w:color w:val="000000"/>
            <w:sz w:val="21"/>
            <w:szCs w:val="21"/>
          </w:rPr>
          <w:t>Under</w:t>
        </w:r>
        <w:r w:rsidR="007524AE" w:rsidRPr="003E2264">
          <w:rPr>
            <w:rFonts w:ascii="Segoe UI" w:eastAsia="Times New Roman" w:hAnsi="Segoe UI" w:cs="Segoe UI"/>
            <w:color w:val="000000"/>
            <w:sz w:val="21"/>
            <w:szCs w:val="21"/>
          </w:rPr>
          <w:t> </w:t>
        </w:r>
      </w:ins>
      <w:r w:rsidRPr="003E2264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Identity providers</w:t>
      </w:r>
      <w:ins w:id="19" w:author="Michele Martin" w:date="2018-11-09T12:22:00Z">
        <w:r w:rsidR="007524AE">
          <w:rPr>
            <w:rFonts w:ascii="Segoe UI" w:eastAsia="Times New Roman" w:hAnsi="Segoe UI" w:cs="Segoe UI"/>
            <w:bCs/>
            <w:color w:val="000000"/>
            <w:sz w:val="21"/>
            <w:szCs w:val="21"/>
          </w:rPr>
          <w:t>,</w:t>
        </w:r>
      </w:ins>
      <w:r w:rsidRPr="003E2264">
        <w:rPr>
          <w:rFonts w:ascii="Segoe UI" w:eastAsia="Times New Roman" w:hAnsi="Segoe UI" w:cs="Segoe UI"/>
          <w:color w:val="000000"/>
          <w:sz w:val="21"/>
          <w:szCs w:val="21"/>
        </w:rPr>
        <w:t> </w:t>
      </w:r>
      <w:del w:id="20" w:author="Michele Martin" w:date="2018-11-09T12:22:00Z">
        <w:r w:rsidRPr="003E2264" w:rsidDel="007524AE">
          <w:rPr>
            <w:rFonts w:ascii="Segoe UI" w:eastAsia="Times New Roman" w:hAnsi="Segoe UI" w:cs="Segoe UI"/>
            <w:color w:val="000000"/>
            <w:sz w:val="21"/>
            <w:szCs w:val="21"/>
          </w:rPr>
          <w:delText>and</w:delText>
        </w:r>
      </w:del>
      <w:r w:rsidRPr="003E2264">
        <w:rPr>
          <w:rFonts w:ascii="Segoe UI" w:eastAsia="Times New Roman" w:hAnsi="Segoe UI" w:cs="Segoe UI"/>
          <w:color w:val="000000"/>
          <w:sz w:val="21"/>
          <w:szCs w:val="21"/>
        </w:rPr>
        <w:t xml:space="preserve"> check </w:t>
      </w:r>
      <w:r w:rsidRPr="003E2264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Local Account </w:t>
      </w:r>
      <w:proofErr w:type="spellStart"/>
      <w:r w:rsidRPr="003E2264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Signin</w:t>
      </w:r>
      <w:proofErr w:type="spellEnd"/>
      <w:r w:rsidRPr="003E2264">
        <w:rPr>
          <w:rFonts w:ascii="Segoe UI" w:eastAsia="Times New Roman" w:hAnsi="Segoe UI" w:cs="Segoe UI"/>
          <w:color w:val="000000"/>
          <w:sz w:val="21"/>
          <w:szCs w:val="21"/>
        </w:rPr>
        <w:t xml:space="preserve">. Optionally, you can also select social identity providers, if already configured. </w:t>
      </w:r>
      <w:del w:id="21" w:author="Michele Martin" w:date="2018-11-09T12:22:00Z">
        <w:r w:rsidRPr="003E2264" w:rsidDel="007524AE">
          <w:rPr>
            <w:rFonts w:ascii="Segoe UI" w:eastAsia="Times New Roman" w:hAnsi="Segoe UI" w:cs="Segoe UI"/>
            <w:color w:val="000000"/>
            <w:sz w:val="21"/>
            <w:szCs w:val="21"/>
          </w:rPr>
          <w:delText>Click </w:delText>
        </w:r>
        <w:r w:rsidRPr="003E2264" w:rsidDel="007524AE">
          <w:rPr>
            <w:rFonts w:ascii="Segoe UI" w:eastAsia="Times New Roman" w:hAnsi="Segoe UI" w:cs="Segoe UI"/>
            <w:b/>
            <w:bCs/>
            <w:color w:val="000000"/>
            <w:sz w:val="21"/>
            <w:szCs w:val="21"/>
          </w:rPr>
          <w:delText>OK</w:delText>
        </w:r>
        <w:r w:rsidRPr="003E2264" w:rsidDel="007524AE">
          <w:rPr>
            <w:rFonts w:ascii="Segoe UI" w:eastAsia="Times New Roman" w:hAnsi="Segoe UI" w:cs="Segoe UI"/>
            <w:color w:val="000000"/>
            <w:sz w:val="21"/>
            <w:szCs w:val="21"/>
          </w:rPr>
          <w:delText>.</w:delText>
        </w:r>
      </w:del>
    </w:p>
    <w:p w14:paraId="7E029CA9" w14:textId="6D831771" w:rsidR="003E2264" w:rsidRPr="003E2264" w:rsidRDefault="00E37DBB" w:rsidP="003E226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del w:id="22" w:author="Michele Martin" w:date="2018-11-09T13:27:00Z">
        <w:r w:rsidDel="00757CB5">
          <w:rPr>
            <w:noProof/>
          </w:rPr>
          <w:drawing>
            <wp:inline distT="0" distB="0" distL="0" distR="0" wp14:anchorId="7718C5B7" wp14:editId="59273160">
              <wp:extent cx="7639050" cy="4953000"/>
              <wp:effectExtent l="0" t="0" r="0" b="0"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39050" cy="4953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7FB06313" w14:textId="77777777" w:rsidR="00757CB5" w:rsidRDefault="00757CB5" w:rsidP="003E2264">
      <w:pPr>
        <w:spacing w:before="100" w:beforeAutospacing="1" w:after="100" w:afterAutospacing="1" w:line="240" w:lineRule="auto"/>
        <w:rPr>
          <w:ins w:id="23" w:author="Michele Martin" w:date="2018-11-09T13:27:00Z"/>
          <w:rFonts w:ascii="Segoe UI" w:eastAsia="Times New Roman" w:hAnsi="Segoe UI" w:cs="Segoe UI"/>
          <w:color w:val="000000"/>
          <w:sz w:val="21"/>
          <w:szCs w:val="21"/>
        </w:rPr>
      </w:pPr>
    </w:p>
    <w:p w14:paraId="7240DEA3" w14:textId="77777777" w:rsidR="006918FB" w:rsidRDefault="00757CB5" w:rsidP="003E2264">
      <w:pPr>
        <w:spacing w:before="100" w:beforeAutospacing="1" w:after="100" w:afterAutospacing="1" w:line="240" w:lineRule="auto"/>
        <w:rPr>
          <w:ins w:id="24" w:author="Michele Martin" w:date="2018-11-09T13:28:00Z"/>
          <w:rFonts w:ascii="Segoe UI" w:eastAsia="Times New Roman" w:hAnsi="Segoe UI" w:cs="Segoe UI"/>
          <w:color w:val="000000"/>
          <w:sz w:val="21"/>
          <w:szCs w:val="21"/>
        </w:rPr>
      </w:pPr>
      <w:ins w:id="25" w:author="Michele Martin" w:date="2018-11-09T13:28:00Z">
        <w:r>
          <w:rPr>
            <w:rFonts w:ascii="Segoe UI" w:eastAsia="Times New Roman" w:hAnsi="Segoe UI" w:cs="Segoe UI"/>
            <w:noProof/>
            <w:color w:val="000000"/>
            <w:sz w:val="21"/>
            <w:szCs w:val="21"/>
          </w:rPr>
          <w:drawing>
            <wp:inline distT="0" distB="0" distL="0" distR="0" wp14:anchorId="5C76617B" wp14:editId="0F36CEB8">
              <wp:extent cx="6876190" cy="3704762"/>
              <wp:effectExtent l="0" t="0" r="1270" b="0"/>
              <wp:docPr id="11" name="Picture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" name="add-b2c-profile-editing-identity-providers.png"/>
                      <pic:cNvPicPr/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76190" cy="370476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540F4CF" w14:textId="432B792B" w:rsidR="003E2264" w:rsidRPr="003E2264" w:rsidRDefault="003E2264" w:rsidP="003E226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del w:id="26" w:author="Michele Martin" w:date="2018-11-09T13:28:00Z">
        <w:r w:rsidRPr="003E2264" w:rsidDel="006918FB">
          <w:rPr>
            <w:rFonts w:ascii="Segoe UI" w:eastAsia="Times New Roman" w:hAnsi="Segoe UI" w:cs="Segoe UI"/>
            <w:color w:val="000000"/>
            <w:sz w:val="21"/>
            <w:szCs w:val="21"/>
          </w:rPr>
          <w:delText>Select </w:delText>
        </w:r>
      </w:del>
      <w:ins w:id="27" w:author="Michele Martin" w:date="2018-11-09T13:28:00Z">
        <w:r w:rsidR="006918FB">
          <w:rPr>
            <w:rFonts w:ascii="Segoe UI" w:eastAsia="Times New Roman" w:hAnsi="Segoe UI" w:cs="Segoe UI"/>
            <w:color w:val="000000"/>
            <w:sz w:val="21"/>
            <w:szCs w:val="21"/>
          </w:rPr>
          <w:t>Und</w:t>
        </w:r>
      </w:ins>
      <w:ins w:id="28" w:author="Michele Martin" w:date="2018-11-09T13:29:00Z">
        <w:r w:rsidR="006918FB">
          <w:rPr>
            <w:rFonts w:ascii="Segoe UI" w:eastAsia="Times New Roman" w:hAnsi="Segoe UI" w:cs="Segoe UI"/>
            <w:color w:val="000000"/>
            <w:sz w:val="21"/>
            <w:szCs w:val="21"/>
          </w:rPr>
          <w:t>er</w:t>
        </w:r>
      </w:ins>
      <w:ins w:id="29" w:author="Michele Martin" w:date="2018-11-09T13:28:00Z">
        <w:r w:rsidR="006918FB" w:rsidRPr="003E2264">
          <w:rPr>
            <w:rFonts w:ascii="Segoe UI" w:eastAsia="Times New Roman" w:hAnsi="Segoe UI" w:cs="Segoe UI"/>
            <w:color w:val="000000"/>
            <w:sz w:val="21"/>
            <w:szCs w:val="21"/>
          </w:rPr>
          <w:t> </w:t>
        </w:r>
      </w:ins>
      <w:del w:id="30" w:author="Michele Martin" w:date="2018-11-09T13:29:00Z">
        <w:r w:rsidRPr="003E2264" w:rsidDel="006918FB">
          <w:rPr>
            <w:rFonts w:ascii="Segoe UI" w:eastAsia="Times New Roman" w:hAnsi="Segoe UI" w:cs="Segoe UI"/>
            <w:b/>
            <w:bCs/>
            <w:color w:val="000000"/>
            <w:sz w:val="21"/>
            <w:szCs w:val="21"/>
          </w:rPr>
          <w:delText xml:space="preserve">Profile </w:delText>
        </w:r>
      </w:del>
      <w:ins w:id="31" w:author="Michele Martin" w:date="2018-11-09T13:29:00Z">
        <w:r w:rsidR="006918FB">
          <w:rPr>
            <w:rFonts w:ascii="Segoe UI" w:eastAsia="Times New Roman" w:hAnsi="Segoe UI" w:cs="Segoe UI"/>
            <w:b/>
            <w:bCs/>
            <w:color w:val="000000"/>
            <w:sz w:val="21"/>
            <w:szCs w:val="21"/>
          </w:rPr>
          <w:t xml:space="preserve">User </w:t>
        </w:r>
      </w:ins>
      <w:r w:rsidRPr="003E2264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attributes</w:t>
      </w:r>
      <w:ins w:id="32" w:author="Michele Martin" w:date="2018-11-09T13:29:00Z">
        <w:r w:rsidR="006918FB">
          <w:rPr>
            <w:rFonts w:ascii="Segoe UI" w:eastAsia="Times New Roman" w:hAnsi="Segoe UI" w:cs="Segoe UI"/>
            <w:bCs/>
            <w:color w:val="000000"/>
            <w:sz w:val="21"/>
            <w:szCs w:val="21"/>
          </w:rPr>
          <w:t xml:space="preserve">, click </w:t>
        </w:r>
        <w:r w:rsidR="006918FB">
          <w:rPr>
            <w:rFonts w:ascii="Segoe UI" w:eastAsia="Times New Roman" w:hAnsi="Segoe UI" w:cs="Segoe UI"/>
            <w:b/>
            <w:bCs/>
            <w:color w:val="000000"/>
            <w:sz w:val="21"/>
            <w:szCs w:val="21"/>
          </w:rPr>
          <w:t>show more</w:t>
        </w:r>
      </w:ins>
      <w:r w:rsidRPr="003E2264">
        <w:rPr>
          <w:rFonts w:ascii="Segoe UI" w:eastAsia="Times New Roman" w:hAnsi="Segoe UI" w:cs="Segoe UI"/>
          <w:color w:val="000000"/>
          <w:sz w:val="21"/>
          <w:szCs w:val="21"/>
        </w:rPr>
        <w:t xml:space="preserve">. </w:t>
      </w:r>
      <w:ins w:id="33" w:author="Michele Martin" w:date="2018-11-09T13:29:00Z">
        <w:r w:rsidR="002B0EB7">
          <w:rPr>
            <w:rFonts w:ascii="Segoe UI" w:eastAsia="Times New Roman" w:hAnsi="Segoe UI" w:cs="Segoe UI"/>
            <w:color w:val="000000"/>
            <w:sz w:val="21"/>
            <w:szCs w:val="21"/>
          </w:rPr>
          <w:t xml:space="preserve">In the </w:t>
        </w:r>
        <w:r w:rsidR="002B0EB7">
          <w:rPr>
            <w:rFonts w:ascii="Segoe UI" w:eastAsia="Times New Roman" w:hAnsi="Segoe UI" w:cs="Segoe UI"/>
            <w:b/>
            <w:color w:val="000000"/>
            <w:sz w:val="21"/>
            <w:szCs w:val="21"/>
          </w:rPr>
          <w:t xml:space="preserve">Collect </w:t>
        </w:r>
        <w:r w:rsidR="002B0EB7" w:rsidRPr="002B0EB7">
          <w:rPr>
            <w:rFonts w:ascii="Segoe UI" w:eastAsia="Times New Roman" w:hAnsi="Segoe UI" w:cs="Segoe UI"/>
            <w:color w:val="000000"/>
            <w:sz w:val="21"/>
            <w:szCs w:val="21"/>
            <w:rPrChange w:id="34" w:author="Michele Martin" w:date="2018-11-09T13:29:00Z">
              <w:rPr>
                <w:rFonts w:ascii="Segoe UI" w:eastAsia="Times New Roman" w:hAnsi="Segoe UI" w:cs="Segoe UI"/>
                <w:b/>
                <w:color w:val="000000"/>
                <w:sz w:val="21"/>
                <w:szCs w:val="21"/>
              </w:rPr>
            </w:rPrChange>
          </w:rPr>
          <w:t>attribute</w:t>
        </w:r>
        <w:r w:rsidR="002B0EB7">
          <w:rPr>
            <w:rFonts w:ascii="Segoe UI" w:eastAsia="Times New Roman" w:hAnsi="Segoe UI" w:cs="Segoe UI"/>
            <w:color w:val="000000"/>
            <w:sz w:val="21"/>
            <w:szCs w:val="21"/>
          </w:rPr>
          <w:t xml:space="preserve"> column, </w:t>
        </w:r>
      </w:ins>
      <w:del w:id="35" w:author="Michele Martin" w:date="2018-11-09T13:29:00Z">
        <w:r w:rsidRPr="002B0EB7" w:rsidDel="002B0EB7">
          <w:rPr>
            <w:rFonts w:ascii="Segoe UI" w:eastAsia="Times New Roman" w:hAnsi="Segoe UI" w:cs="Segoe UI"/>
            <w:color w:val="000000"/>
            <w:sz w:val="21"/>
            <w:szCs w:val="21"/>
          </w:rPr>
          <w:delText>C</w:delText>
        </w:r>
      </w:del>
      <w:ins w:id="36" w:author="Michele Martin" w:date="2018-11-09T13:29:00Z">
        <w:r w:rsidR="002B0EB7">
          <w:rPr>
            <w:rFonts w:ascii="Segoe UI" w:eastAsia="Times New Roman" w:hAnsi="Segoe UI" w:cs="Segoe UI"/>
            <w:color w:val="000000"/>
            <w:sz w:val="21"/>
            <w:szCs w:val="21"/>
          </w:rPr>
          <w:t>c</w:t>
        </w:r>
      </w:ins>
      <w:r w:rsidRPr="002B0EB7">
        <w:rPr>
          <w:rFonts w:ascii="Segoe UI" w:eastAsia="Times New Roman" w:hAnsi="Segoe UI" w:cs="Segoe UI"/>
          <w:color w:val="000000"/>
          <w:sz w:val="21"/>
          <w:szCs w:val="21"/>
        </w:rPr>
        <w:t>hoose</w:t>
      </w:r>
      <w:r w:rsidRPr="003E2264">
        <w:rPr>
          <w:rFonts w:ascii="Segoe UI" w:eastAsia="Times New Roman" w:hAnsi="Segoe UI" w:cs="Segoe UI"/>
          <w:color w:val="000000"/>
          <w:sz w:val="21"/>
          <w:szCs w:val="21"/>
        </w:rPr>
        <w:t xml:space="preserve"> attributes the consumer can view and edit in their profile. For example, check </w:t>
      </w:r>
      <w:r w:rsidRPr="003E2264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Country/Region</w:t>
      </w:r>
      <w:r w:rsidRPr="003E2264">
        <w:rPr>
          <w:rFonts w:ascii="Segoe UI" w:eastAsia="Times New Roman" w:hAnsi="Segoe UI" w:cs="Segoe UI"/>
          <w:color w:val="000000"/>
          <w:sz w:val="21"/>
          <w:szCs w:val="21"/>
        </w:rPr>
        <w:t>, </w:t>
      </w:r>
      <w:r w:rsidRPr="003E2264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Display Name</w:t>
      </w:r>
      <w:r w:rsidRPr="003E2264">
        <w:rPr>
          <w:rFonts w:ascii="Segoe UI" w:eastAsia="Times New Roman" w:hAnsi="Segoe UI" w:cs="Segoe UI"/>
          <w:color w:val="000000"/>
          <w:sz w:val="21"/>
          <w:szCs w:val="21"/>
        </w:rPr>
        <w:t>, and </w:t>
      </w:r>
      <w:r w:rsidRPr="003E2264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Postal Code</w:t>
      </w:r>
      <w:r w:rsidRPr="003E2264">
        <w:rPr>
          <w:rFonts w:ascii="Segoe UI" w:eastAsia="Times New Roman" w:hAnsi="Segoe UI" w:cs="Segoe UI"/>
          <w:color w:val="000000"/>
          <w:sz w:val="21"/>
          <w:szCs w:val="21"/>
        </w:rPr>
        <w:t xml:space="preserve">. </w:t>
      </w:r>
      <w:del w:id="37" w:author="Michele Martin" w:date="2018-11-09T13:29:00Z">
        <w:r w:rsidRPr="003E2264" w:rsidDel="002B0EB7">
          <w:rPr>
            <w:rFonts w:ascii="Segoe UI" w:eastAsia="Times New Roman" w:hAnsi="Segoe UI" w:cs="Segoe UI"/>
            <w:color w:val="000000"/>
            <w:sz w:val="21"/>
            <w:szCs w:val="21"/>
          </w:rPr>
          <w:delText>Click </w:delText>
        </w:r>
        <w:r w:rsidRPr="003E2264" w:rsidDel="002B0EB7">
          <w:rPr>
            <w:rFonts w:ascii="Segoe UI" w:eastAsia="Times New Roman" w:hAnsi="Segoe UI" w:cs="Segoe UI"/>
            <w:b/>
            <w:bCs/>
            <w:color w:val="000000"/>
            <w:sz w:val="21"/>
            <w:szCs w:val="21"/>
          </w:rPr>
          <w:delText>OK</w:delText>
        </w:r>
        <w:r w:rsidRPr="003E2264" w:rsidDel="002B0EB7">
          <w:rPr>
            <w:rFonts w:ascii="Segoe UI" w:eastAsia="Times New Roman" w:hAnsi="Segoe UI" w:cs="Segoe UI"/>
            <w:color w:val="000000"/>
            <w:sz w:val="21"/>
            <w:szCs w:val="21"/>
          </w:rPr>
          <w:delText>.</w:delText>
        </w:r>
      </w:del>
    </w:p>
    <w:p w14:paraId="67FC74F3" w14:textId="6ED93CF6" w:rsidR="003E2264" w:rsidRPr="003E2264" w:rsidRDefault="00E37DBB" w:rsidP="003E226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del w:id="38" w:author="Michele Martin" w:date="2018-11-09T13:29:00Z">
        <w:r w:rsidDel="001B1EF6">
          <w:rPr>
            <w:noProof/>
          </w:rPr>
          <w:drawing>
            <wp:inline distT="0" distB="0" distL="0" distR="0" wp14:anchorId="1BB91BE3" wp14:editId="1F04AA65">
              <wp:extent cx="7705725" cy="3876675"/>
              <wp:effectExtent l="0" t="0" r="9525" b="9525"/>
              <wp:docPr id="8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05725" cy="38766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5B1F809E" w14:textId="056FA7E2" w:rsidR="003E2264" w:rsidRPr="00D123C2" w:rsidRDefault="003E2264" w:rsidP="003E226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del w:id="39" w:author="Michele Martin" w:date="2018-11-09T13:30:00Z">
        <w:r w:rsidRPr="003E2264" w:rsidDel="00E84E1D">
          <w:rPr>
            <w:rFonts w:ascii="Segoe UI" w:eastAsia="Times New Roman" w:hAnsi="Segoe UI" w:cs="Segoe UI"/>
            <w:color w:val="000000"/>
            <w:sz w:val="21"/>
            <w:szCs w:val="21"/>
          </w:rPr>
          <w:delText>Select </w:delText>
        </w:r>
      </w:del>
      <w:ins w:id="40" w:author="Michele Martin" w:date="2018-11-09T13:30:00Z">
        <w:r w:rsidR="00E84E1D">
          <w:rPr>
            <w:rFonts w:ascii="Segoe UI" w:eastAsia="Times New Roman" w:hAnsi="Segoe UI" w:cs="Segoe UI"/>
            <w:color w:val="000000"/>
            <w:sz w:val="21"/>
            <w:szCs w:val="21"/>
          </w:rPr>
          <w:t>In the</w:t>
        </w:r>
        <w:r w:rsidR="00E84E1D" w:rsidRPr="003E2264">
          <w:rPr>
            <w:rFonts w:ascii="Segoe UI" w:eastAsia="Times New Roman" w:hAnsi="Segoe UI" w:cs="Segoe UI"/>
            <w:color w:val="000000"/>
            <w:sz w:val="21"/>
            <w:szCs w:val="21"/>
          </w:rPr>
          <w:t> </w:t>
        </w:r>
      </w:ins>
      <w:del w:id="41" w:author="Michele Martin" w:date="2018-11-09T13:30:00Z">
        <w:r w:rsidRPr="003E2264" w:rsidDel="00E84E1D">
          <w:rPr>
            <w:rFonts w:ascii="Segoe UI" w:eastAsia="Times New Roman" w:hAnsi="Segoe UI" w:cs="Segoe UI"/>
            <w:b/>
            <w:bCs/>
            <w:color w:val="000000"/>
            <w:sz w:val="21"/>
            <w:szCs w:val="21"/>
          </w:rPr>
          <w:delText xml:space="preserve">Application </w:delText>
        </w:r>
      </w:del>
      <w:ins w:id="42" w:author="Michele Martin" w:date="2018-11-09T13:30:00Z">
        <w:r w:rsidR="00E84E1D">
          <w:rPr>
            <w:rFonts w:ascii="Segoe UI" w:eastAsia="Times New Roman" w:hAnsi="Segoe UI" w:cs="Segoe UI"/>
            <w:b/>
            <w:bCs/>
            <w:color w:val="000000"/>
            <w:sz w:val="21"/>
            <w:szCs w:val="21"/>
          </w:rPr>
          <w:t xml:space="preserve">Return </w:t>
        </w:r>
      </w:ins>
      <w:r w:rsidRPr="003E2264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claim</w:t>
      </w:r>
      <w:del w:id="43" w:author="Michele Martin" w:date="2018-11-09T13:30:00Z">
        <w:r w:rsidRPr="003E2264" w:rsidDel="00E84E1D">
          <w:rPr>
            <w:rFonts w:ascii="Segoe UI" w:eastAsia="Times New Roman" w:hAnsi="Segoe UI" w:cs="Segoe UI"/>
            <w:b/>
            <w:bCs/>
            <w:color w:val="000000"/>
            <w:sz w:val="21"/>
            <w:szCs w:val="21"/>
          </w:rPr>
          <w:delText>s</w:delText>
        </w:r>
      </w:del>
      <w:ins w:id="44" w:author="Michele Martin" w:date="2018-11-09T13:30:00Z">
        <w:r w:rsidR="00E84E1D">
          <w:rPr>
            <w:rFonts w:ascii="Segoe UI" w:eastAsia="Times New Roman" w:hAnsi="Segoe UI" w:cs="Segoe UI"/>
            <w:bCs/>
            <w:color w:val="000000"/>
            <w:sz w:val="21"/>
            <w:szCs w:val="21"/>
          </w:rPr>
          <w:t xml:space="preserve"> column,</w:t>
        </w:r>
      </w:ins>
      <w:del w:id="45" w:author="Michele Martin" w:date="2018-11-09T13:30:00Z">
        <w:r w:rsidRPr="003E2264" w:rsidDel="00E84E1D">
          <w:rPr>
            <w:rFonts w:ascii="Segoe UI" w:eastAsia="Times New Roman" w:hAnsi="Segoe UI" w:cs="Segoe UI"/>
            <w:color w:val="000000"/>
            <w:sz w:val="21"/>
            <w:szCs w:val="21"/>
          </w:rPr>
          <w:delText>.</w:delText>
        </w:r>
      </w:del>
      <w:r w:rsidRPr="003E2264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del w:id="46" w:author="Michele Martin" w:date="2018-11-09T13:30:00Z">
        <w:r w:rsidRPr="003E2264" w:rsidDel="00E84E1D">
          <w:rPr>
            <w:rFonts w:ascii="Segoe UI" w:eastAsia="Times New Roman" w:hAnsi="Segoe UI" w:cs="Segoe UI"/>
            <w:color w:val="000000"/>
            <w:sz w:val="21"/>
            <w:szCs w:val="21"/>
          </w:rPr>
          <w:delText>C</w:delText>
        </w:r>
      </w:del>
      <w:ins w:id="47" w:author="Michele Martin" w:date="2018-11-09T13:30:00Z">
        <w:r w:rsidR="00E84E1D">
          <w:rPr>
            <w:rFonts w:ascii="Segoe UI" w:eastAsia="Times New Roman" w:hAnsi="Segoe UI" w:cs="Segoe UI"/>
            <w:color w:val="000000"/>
            <w:sz w:val="21"/>
            <w:szCs w:val="21"/>
          </w:rPr>
          <w:t>c</w:t>
        </w:r>
      </w:ins>
      <w:r w:rsidRPr="003E2264">
        <w:rPr>
          <w:rFonts w:ascii="Segoe UI" w:eastAsia="Times New Roman" w:hAnsi="Segoe UI" w:cs="Segoe UI"/>
          <w:color w:val="000000"/>
          <w:sz w:val="21"/>
          <w:szCs w:val="21"/>
        </w:rPr>
        <w:t>hoose claims you want returned in the authorization tokens sent back to your application after a successful profile editing experience. For example, select </w:t>
      </w:r>
      <w:r w:rsidRPr="003E2264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Display Name</w:t>
      </w:r>
      <w:r w:rsidRPr="003E2264">
        <w:rPr>
          <w:rFonts w:ascii="Segoe UI" w:eastAsia="Times New Roman" w:hAnsi="Segoe UI" w:cs="Segoe UI"/>
          <w:color w:val="000000"/>
          <w:sz w:val="21"/>
          <w:szCs w:val="21"/>
        </w:rPr>
        <w:t>, </w:t>
      </w:r>
      <w:r w:rsidRPr="003E2264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Postal Code</w:t>
      </w:r>
      <w:r w:rsidRPr="003E2264">
        <w:rPr>
          <w:rFonts w:ascii="Segoe UI" w:eastAsia="Times New Roman" w:hAnsi="Segoe UI" w:cs="Segoe UI"/>
          <w:color w:val="000000"/>
          <w:sz w:val="21"/>
          <w:szCs w:val="21"/>
        </w:rPr>
        <w:t>.</w:t>
      </w:r>
      <w:ins w:id="48" w:author="Michele Martin" w:date="2018-11-09T13:31:00Z">
        <w:r w:rsidR="00D123C2">
          <w:rPr>
            <w:rFonts w:ascii="Segoe UI" w:eastAsia="Times New Roman" w:hAnsi="Segoe UI" w:cs="Segoe UI"/>
            <w:color w:val="000000"/>
            <w:sz w:val="21"/>
            <w:szCs w:val="21"/>
          </w:rPr>
          <w:t xml:space="preserve"> Click </w:t>
        </w:r>
        <w:r w:rsidR="00D123C2">
          <w:rPr>
            <w:rFonts w:ascii="Segoe UI" w:eastAsia="Times New Roman" w:hAnsi="Segoe UI" w:cs="Segoe UI"/>
            <w:b/>
            <w:color w:val="000000"/>
            <w:sz w:val="21"/>
            <w:szCs w:val="21"/>
          </w:rPr>
          <w:t>OK</w:t>
        </w:r>
        <w:r w:rsidR="00D123C2">
          <w:rPr>
            <w:rFonts w:ascii="Segoe UI" w:eastAsia="Times New Roman" w:hAnsi="Segoe UI" w:cs="Segoe UI"/>
            <w:color w:val="000000"/>
            <w:sz w:val="21"/>
            <w:szCs w:val="21"/>
          </w:rPr>
          <w:t>.</w:t>
        </w:r>
      </w:ins>
    </w:p>
    <w:p w14:paraId="62960E47" w14:textId="2DC2519C" w:rsidR="003E2264" w:rsidRDefault="00F04AB5" w:rsidP="003E2264">
      <w:pPr>
        <w:spacing w:before="100" w:beforeAutospacing="1" w:after="100" w:afterAutospacing="1" w:line="240" w:lineRule="auto"/>
        <w:rPr>
          <w:ins w:id="49" w:author="Michele Martin" w:date="2018-11-09T13:32:00Z"/>
          <w:rFonts w:ascii="Segoe UI" w:eastAsia="Times New Roman" w:hAnsi="Segoe UI" w:cs="Segoe UI"/>
          <w:color w:val="000000"/>
          <w:sz w:val="21"/>
          <w:szCs w:val="21"/>
        </w:rPr>
      </w:pPr>
      <w:del w:id="50" w:author="Michele Martin" w:date="2018-11-09T13:32:00Z">
        <w:r w:rsidDel="00180583">
          <w:rPr>
            <w:noProof/>
          </w:rPr>
          <w:drawing>
            <wp:inline distT="0" distB="0" distL="0" distR="0" wp14:anchorId="1EB2E6E7" wp14:editId="6E6B8460">
              <wp:extent cx="7658100" cy="4133850"/>
              <wp:effectExtent l="0" t="0" r="0" b="0"/>
              <wp:docPr id="9" name="Pictur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58100" cy="41338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12C19588" w14:textId="619F3655" w:rsidR="00180583" w:rsidRPr="003E2264" w:rsidRDefault="00180583" w:rsidP="003E226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ins w:id="51" w:author="Michele Martin" w:date="2018-11-09T13:32:00Z">
        <w:r>
          <w:rPr>
            <w:rFonts w:ascii="Segoe UI" w:eastAsia="Times New Roman" w:hAnsi="Segoe UI" w:cs="Segoe UI"/>
            <w:noProof/>
            <w:color w:val="000000"/>
            <w:sz w:val="21"/>
            <w:szCs w:val="21"/>
          </w:rPr>
          <w:drawing>
            <wp:inline distT="0" distB="0" distL="0" distR="0" wp14:anchorId="33F4358B" wp14:editId="5B11756C">
              <wp:extent cx="6876190" cy="7761905"/>
              <wp:effectExtent l="0" t="0" r="1270" b="0"/>
              <wp:docPr id="12" name="Pictur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add-b2c-user-attributes.png"/>
                      <pic:cNvPicPr/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76190" cy="77619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1AEB4AD" w14:textId="23C6E8F2" w:rsidR="003E2264" w:rsidRPr="003E2264" w:rsidRDefault="003E2264" w:rsidP="003E226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E2264">
        <w:rPr>
          <w:rFonts w:ascii="Segoe UI" w:eastAsia="Times New Roman" w:hAnsi="Segoe UI" w:cs="Segoe UI"/>
          <w:color w:val="000000"/>
          <w:sz w:val="21"/>
          <w:szCs w:val="21"/>
        </w:rPr>
        <w:t>Click </w:t>
      </w:r>
      <w:r w:rsidRPr="003E2264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Create</w:t>
      </w:r>
      <w:r w:rsidRPr="003E2264">
        <w:rPr>
          <w:rFonts w:ascii="Segoe UI" w:eastAsia="Times New Roman" w:hAnsi="Segoe UI" w:cs="Segoe UI"/>
          <w:color w:val="000000"/>
          <w:sz w:val="21"/>
          <w:szCs w:val="21"/>
        </w:rPr>
        <w:t xml:space="preserve"> to add the </w:t>
      </w:r>
      <w:del w:id="52" w:author="Michele Martin" w:date="2018-11-09T13:31:00Z">
        <w:r w:rsidRPr="003E2264" w:rsidDel="00D123C2">
          <w:rPr>
            <w:rFonts w:ascii="Segoe UI" w:eastAsia="Times New Roman" w:hAnsi="Segoe UI" w:cs="Segoe UI"/>
            <w:color w:val="000000"/>
            <w:sz w:val="21"/>
            <w:szCs w:val="21"/>
          </w:rPr>
          <w:delText>policy</w:delText>
        </w:r>
      </w:del>
      <w:ins w:id="53" w:author="Michele Martin" w:date="2018-11-09T13:31:00Z">
        <w:r w:rsidR="00D123C2">
          <w:rPr>
            <w:rFonts w:ascii="Segoe UI" w:eastAsia="Times New Roman" w:hAnsi="Segoe UI" w:cs="Segoe UI"/>
            <w:color w:val="000000"/>
            <w:sz w:val="21"/>
            <w:szCs w:val="21"/>
          </w:rPr>
          <w:t>user flow</w:t>
        </w:r>
      </w:ins>
      <w:r w:rsidRPr="003E2264">
        <w:rPr>
          <w:rFonts w:ascii="Segoe UI" w:eastAsia="Times New Roman" w:hAnsi="Segoe UI" w:cs="Segoe UI"/>
          <w:color w:val="000000"/>
          <w:sz w:val="21"/>
          <w:szCs w:val="21"/>
        </w:rPr>
        <w:t xml:space="preserve">. The </w:t>
      </w:r>
      <w:del w:id="54" w:author="Michele Martin" w:date="2018-11-09T13:31:00Z">
        <w:r w:rsidRPr="003E2264" w:rsidDel="00D123C2">
          <w:rPr>
            <w:rFonts w:ascii="Segoe UI" w:eastAsia="Times New Roman" w:hAnsi="Segoe UI" w:cs="Segoe UI"/>
            <w:color w:val="000000"/>
            <w:sz w:val="21"/>
            <w:szCs w:val="21"/>
          </w:rPr>
          <w:delText xml:space="preserve">policy </w:delText>
        </w:r>
      </w:del>
      <w:ins w:id="55" w:author="Michele Martin" w:date="2018-11-09T13:31:00Z">
        <w:r w:rsidR="00D123C2">
          <w:rPr>
            <w:rFonts w:ascii="Segoe UI" w:eastAsia="Times New Roman" w:hAnsi="Segoe UI" w:cs="Segoe UI"/>
            <w:color w:val="000000"/>
            <w:sz w:val="21"/>
            <w:szCs w:val="21"/>
          </w:rPr>
          <w:t xml:space="preserve">user flow </w:t>
        </w:r>
      </w:ins>
      <w:r w:rsidRPr="003E2264">
        <w:rPr>
          <w:rFonts w:ascii="Segoe UI" w:eastAsia="Times New Roman" w:hAnsi="Segoe UI" w:cs="Segoe UI"/>
          <w:color w:val="000000"/>
          <w:sz w:val="21"/>
          <w:szCs w:val="21"/>
        </w:rPr>
        <w:t>is listed as </w:t>
      </w:r>
      <w:r w:rsidRPr="003E2264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B2C_1_SiPe</w:t>
      </w:r>
      <w:r w:rsidRPr="003E2264">
        <w:rPr>
          <w:rFonts w:ascii="Segoe UI" w:eastAsia="Times New Roman" w:hAnsi="Segoe UI" w:cs="Segoe UI"/>
          <w:color w:val="000000"/>
          <w:sz w:val="21"/>
          <w:szCs w:val="21"/>
        </w:rPr>
        <w:t>. The </w:t>
      </w:r>
      <w:r w:rsidRPr="003E2264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B2C_1_</w:t>
      </w:r>
      <w:r w:rsidRPr="003E2264">
        <w:rPr>
          <w:rFonts w:ascii="Segoe UI" w:eastAsia="Times New Roman" w:hAnsi="Segoe UI" w:cs="Segoe UI"/>
          <w:color w:val="000000"/>
          <w:sz w:val="21"/>
          <w:szCs w:val="21"/>
        </w:rPr>
        <w:t> prefix is appended to the name.</w:t>
      </w:r>
    </w:p>
    <w:p w14:paraId="1656267E" w14:textId="78838058" w:rsidR="003E2264" w:rsidRPr="003E2264" w:rsidRDefault="003E2264" w:rsidP="003E226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E2264">
        <w:rPr>
          <w:rFonts w:ascii="Segoe UI" w:eastAsia="Times New Roman" w:hAnsi="Segoe UI" w:cs="Segoe UI"/>
          <w:color w:val="000000"/>
          <w:sz w:val="21"/>
          <w:szCs w:val="21"/>
        </w:rPr>
        <w:t xml:space="preserve">Open the </w:t>
      </w:r>
      <w:del w:id="56" w:author="Michele Martin" w:date="2018-11-09T13:31:00Z">
        <w:r w:rsidRPr="003E2264" w:rsidDel="00D123C2">
          <w:rPr>
            <w:rFonts w:ascii="Segoe UI" w:eastAsia="Times New Roman" w:hAnsi="Segoe UI" w:cs="Segoe UI"/>
            <w:color w:val="000000"/>
            <w:sz w:val="21"/>
            <w:szCs w:val="21"/>
          </w:rPr>
          <w:delText xml:space="preserve">policy </w:delText>
        </w:r>
      </w:del>
      <w:ins w:id="57" w:author="Michele Martin" w:date="2018-11-09T13:31:00Z">
        <w:r w:rsidR="00D123C2">
          <w:rPr>
            <w:rFonts w:ascii="Segoe UI" w:eastAsia="Times New Roman" w:hAnsi="Segoe UI" w:cs="Segoe UI"/>
            <w:color w:val="000000"/>
            <w:sz w:val="21"/>
            <w:szCs w:val="21"/>
          </w:rPr>
          <w:t xml:space="preserve">user flow </w:t>
        </w:r>
      </w:ins>
      <w:r w:rsidRPr="003E2264">
        <w:rPr>
          <w:rFonts w:ascii="Segoe UI" w:eastAsia="Times New Roman" w:hAnsi="Segoe UI" w:cs="Segoe UI"/>
          <w:color w:val="000000"/>
          <w:sz w:val="21"/>
          <w:szCs w:val="21"/>
        </w:rPr>
        <w:t>by selecting </w:t>
      </w:r>
      <w:r w:rsidRPr="003E2264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B2C_1_SiPe</w:t>
      </w:r>
      <w:r w:rsidRPr="003E2264">
        <w:rPr>
          <w:rFonts w:ascii="Segoe UI" w:eastAsia="Times New Roman" w:hAnsi="Segoe UI" w:cs="Segoe UI"/>
          <w:color w:val="000000"/>
          <w:sz w:val="21"/>
          <w:szCs w:val="21"/>
        </w:rPr>
        <w:t>. Verify the settings specified in the table then click </w:t>
      </w:r>
      <w:r w:rsidRPr="003E2264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Run </w:t>
      </w:r>
      <w:del w:id="58" w:author="Michele Martin" w:date="2018-11-09T13:33:00Z">
        <w:r w:rsidRPr="003E2264" w:rsidDel="00FD06E9">
          <w:rPr>
            <w:rFonts w:ascii="Segoe UI" w:eastAsia="Times New Roman" w:hAnsi="Segoe UI" w:cs="Segoe UI"/>
            <w:b/>
            <w:bCs/>
            <w:color w:val="000000"/>
            <w:sz w:val="21"/>
            <w:szCs w:val="21"/>
          </w:rPr>
          <w:delText>now</w:delText>
        </w:r>
      </w:del>
      <w:ins w:id="59" w:author="Michele Martin" w:date="2018-11-09T13:33:00Z">
        <w:r w:rsidR="00FD06E9">
          <w:rPr>
            <w:rFonts w:ascii="Segoe UI" w:eastAsia="Times New Roman" w:hAnsi="Segoe UI" w:cs="Segoe UI"/>
            <w:b/>
            <w:bCs/>
            <w:color w:val="000000"/>
            <w:sz w:val="21"/>
            <w:szCs w:val="21"/>
          </w:rPr>
          <w:t>user flow</w:t>
        </w:r>
      </w:ins>
      <w:r w:rsidRPr="003E2264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14:paraId="020F7ADB" w14:textId="197C4281" w:rsidR="003E2264" w:rsidRPr="003E2264" w:rsidRDefault="00F04AB5" w:rsidP="003E226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del w:id="60" w:author="Michele Martin" w:date="2018-11-09T13:35:00Z">
        <w:r w:rsidDel="00734B4A">
          <w:rPr>
            <w:noProof/>
          </w:rPr>
          <w:drawing>
            <wp:inline distT="0" distB="0" distL="0" distR="0" wp14:anchorId="672A3198" wp14:editId="4F0FFB72">
              <wp:extent cx="7677150" cy="3095625"/>
              <wp:effectExtent l="0" t="0" r="0" b="9525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77150" cy="30956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4"/>
        <w:gridCol w:w="3072"/>
      </w:tblGrid>
      <w:tr w:rsidR="003E2264" w:rsidRPr="003E2264" w14:paraId="42AAF2BA" w14:textId="77777777" w:rsidTr="003E2264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6E8D730" w14:textId="77777777" w:rsidR="003E2264" w:rsidRPr="003E2264" w:rsidRDefault="003E2264" w:rsidP="003E2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</w:pPr>
            <w:r w:rsidRPr="003E2264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  <w:t>Setting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9405AF" w14:textId="77777777" w:rsidR="003E2264" w:rsidRPr="003E2264" w:rsidRDefault="003E2264" w:rsidP="003E22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</w:pPr>
            <w:r w:rsidRPr="003E2264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  <w:t>Value</w:t>
            </w:r>
          </w:p>
        </w:tc>
      </w:tr>
      <w:tr w:rsidR="003E2264" w:rsidRPr="003E2264" w14:paraId="57445866" w14:textId="77777777" w:rsidTr="003E2264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2E8F7B" w14:textId="77777777" w:rsidR="003E2264" w:rsidRPr="003E2264" w:rsidRDefault="003E2264" w:rsidP="003E226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3E2264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  <w:t>Applications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432738" w14:textId="77777777" w:rsidR="003E2264" w:rsidRPr="003E2264" w:rsidRDefault="003E2264" w:rsidP="003E226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3E2264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Contoso B2C app</w:t>
            </w:r>
          </w:p>
        </w:tc>
      </w:tr>
      <w:tr w:rsidR="003E2264" w:rsidRPr="003E2264" w14:paraId="7FA6D42B" w14:textId="77777777" w:rsidTr="003E2264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001EB6" w14:textId="3607E488" w:rsidR="003E2264" w:rsidRPr="003E2264" w:rsidRDefault="003E2264" w:rsidP="003E226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del w:id="61" w:author="Michele Martin" w:date="2018-11-09T13:36:00Z">
              <w:r w:rsidRPr="003E2264" w:rsidDel="009959E9">
                <w:rPr>
                  <w:rFonts w:ascii="Segoe UI" w:eastAsia="Times New Roman" w:hAnsi="Segoe UI" w:cs="Segoe UI"/>
                  <w:b/>
                  <w:bCs/>
                  <w:color w:val="000000"/>
                  <w:sz w:val="21"/>
                  <w:szCs w:val="21"/>
                </w:rPr>
                <w:delText>Select r</w:delText>
              </w:r>
            </w:del>
            <w:ins w:id="62" w:author="Michele Martin" w:date="2018-11-09T13:36:00Z">
              <w:r w:rsidR="009959E9">
                <w:rPr>
                  <w:rFonts w:ascii="Segoe UI" w:eastAsia="Times New Roman" w:hAnsi="Segoe UI" w:cs="Segoe UI"/>
                  <w:b/>
                  <w:bCs/>
                  <w:color w:val="000000"/>
                  <w:sz w:val="21"/>
                  <w:szCs w:val="21"/>
                </w:rPr>
                <w:t>R</w:t>
              </w:r>
            </w:ins>
            <w:r w:rsidRPr="003E2264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  <w:t xml:space="preserve">eply </w:t>
            </w:r>
            <w:proofErr w:type="spellStart"/>
            <w:r w:rsidRPr="003E2264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  <w:t>url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A72E45" w14:textId="77777777" w:rsidR="003E2264" w:rsidRPr="003E2264" w:rsidRDefault="003E2264" w:rsidP="003E226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3E2264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https://localhost:44316/</w:t>
            </w:r>
          </w:p>
        </w:tc>
      </w:tr>
    </w:tbl>
    <w:p w14:paraId="3E268449" w14:textId="77777777" w:rsidR="003E2264" w:rsidRPr="003E2264" w:rsidRDefault="003E2264" w:rsidP="003E226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E2264">
        <w:rPr>
          <w:rFonts w:ascii="Segoe UI" w:eastAsia="Times New Roman" w:hAnsi="Segoe UI" w:cs="Segoe UI"/>
          <w:color w:val="000000"/>
          <w:sz w:val="21"/>
          <w:szCs w:val="21"/>
        </w:rPr>
        <w:t>A new browser tab opens, and you can verify the profile editing consumer experience as configured.</w:t>
      </w:r>
    </w:p>
    <w:p w14:paraId="66ADB85D" w14:textId="77777777" w:rsidR="003E2264" w:rsidRPr="003E2264" w:rsidRDefault="003E2264" w:rsidP="003E2264">
      <w:pPr>
        <w:spacing w:before="100" w:beforeAutospacing="1" w:after="100" w:afterAutospacing="1" w:line="240" w:lineRule="auto"/>
        <w:ind w:left="75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3E2264">
        <w:rPr>
          <w:rFonts w:ascii="Segoe UI" w:eastAsia="Times New Roman" w:hAnsi="Segoe UI" w:cs="Segoe UI"/>
          <w:color w:val="000000"/>
          <w:sz w:val="21"/>
          <w:szCs w:val="21"/>
        </w:rPr>
        <w:t>[!NOTE</w:t>
      </w:r>
      <w:proofErr w:type="gramEnd"/>
      <w:r w:rsidRPr="003E2264">
        <w:rPr>
          <w:rFonts w:ascii="Segoe UI" w:eastAsia="Times New Roman" w:hAnsi="Segoe UI" w:cs="Segoe UI"/>
          <w:color w:val="000000"/>
          <w:sz w:val="21"/>
          <w:szCs w:val="21"/>
        </w:rPr>
        <w:t>] It takes up to a minute for policy creation and updates to take effect.</w:t>
      </w:r>
    </w:p>
    <w:p w14:paraId="556EAD76" w14:textId="77777777" w:rsidR="00A57950" w:rsidRDefault="00A57950"/>
    <w:sectPr w:rsidR="00A57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hele Martin">
    <w15:presenceInfo w15:providerId="AD" w15:userId="S::mimart@microsoft.com::454068f7-6572-4325-a831-fe257aabd2e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doNotDisplayPageBoundarie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ACB"/>
    <w:rsid w:val="00015ACB"/>
    <w:rsid w:val="000468C8"/>
    <w:rsid w:val="00180583"/>
    <w:rsid w:val="001B1EF6"/>
    <w:rsid w:val="002B0EB7"/>
    <w:rsid w:val="002D79FF"/>
    <w:rsid w:val="003E2264"/>
    <w:rsid w:val="00564408"/>
    <w:rsid w:val="006817C9"/>
    <w:rsid w:val="006918FB"/>
    <w:rsid w:val="006C377D"/>
    <w:rsid w:val="006E4445"/>
    <w:rsid w:val="00734B4A"/>
    <w:rsid w:val="007524AE"/>
    <w:rsid w:val="00757CB5"/>
    <w:rsid w:val="009959E9"/>
    <w:rsid w:val="00A57950"/>
    <w:rsid w:val="00AA0A58"/>
    <w:rsid w:val="00C83862"/>
    <w:rsid w:val="00D123C2"/>
    <w:rsid w:val="00E37DBB"/>
    <w:rsid w:val="00E84E1D"/>
    <w:rsid w:val="00F04AB5"/>
    <w:rsid w:val="00FD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C6CD3"/>
  <w15:chartTrackingRefBased/>
  <w15:docId w15:val="{04BE8DBC-D3A3-4F7B-BFA9-2BDF11C4D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-line">
    <w:name w:val="code-line"/>
    <w:basedOn w:val="Normal"/>
    <w:rsid w:val="003E2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226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E226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E226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9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9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9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7371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vscode-resource://c:/Users/mimart/azure-docs-pr/includes/active-directory-b2c-portal-navigate-b2c-service.md" TargetMode="External"/><Relationship Id="rId9" Type="http://schemas.openxmlformats.org/officeDocument/2006/relationships/image" Target="media/image5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Martin</dc:creator>
  <cp:keywords/>
  <dc:description/>
  <cp:lastModifiedBy>Michele Martin</cp:lastModifiedBy>
  <cp:revision>23</cp:revision>
  <dcterms:created xsi:type="dcterms:W3CDTF">2018-11-09T17:16:00Z</dcterms:created>
  <dcterms:modified xsi:type="dcterms:W3CDTF">2018-11-13T16:45:00Z</dcterms:modified>
</cp:coreProperties>
</file>